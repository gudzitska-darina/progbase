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980BAF" w14:textId="77777777" w:rsidR="00585600" w:rsidRDefault="000456A0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508E0E48" wp14:editId="74C6AEFA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04F425" w14:textId="77777777" w:rsidR="00585600" w:rsidRDefault="00585600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16F26E" w14:textId="77777777" w:rsidR="00585600" w:rsidRDefault="00585600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F2845" w14:textId="77777777" w:rsidR="00585600" w:rsidRPr="004535C7" w:rsidRDefault="000456A0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0098D5C2" w14:textId="77777777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024D1C2B" w14:textId="77777777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633E42EF" w14:textId="77777777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669AC1B2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05A659" w14:textId="77777777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25CB989F" w14:textId="77777777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0EAAE202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AD1CD3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37AA0A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82FDDF" w14:textId="77777777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535C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4535C7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</w:p>
    <w:p w14:paraId="0E5255B7" w14:textId="77777777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“Основи програмування”</w:t>
      </w:r>
    </w:p>
    <w:p w14:paraId="07AF1125" w14:textId="77777777" w:rsidR="00585600" w:rsidRPr="004535C7" w:rsidRDefault="004535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Математичні вирази та функції</w:t>
      </w:r>
      <w:r w:rsidR="000456A0"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62316CBD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25869F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AA542F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C616B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585600" w14:paraId="535D3AA8" w14:textId="77777777">
        <w:tc>
          <w:tcPr>
            <w:tcW w:w="4416" w:type="dxa"/>
          </w:tcPr>
          <w:p w14:paraId="70E2379C" w14:textId="77777777" w:rsidR="00585600" w:rsidRPr="00BA1402" w:rsidRDefault="00BA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14:paraId="317C51AF" w14:textId="77777777" w:rsidR="00585600" w:rsidRPr="004535C7" w:rsidRDefault="00BA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студентка</w:t>
            </w:r>
            <w:r w:rsidR="000456A0"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456A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0456A0"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095683B7" w14:textId="77777777" w:rsidR="00585600" w:rsidRPr="004535C7" w:rsidRDefault="0045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КП-02</w:t>
            </w:r>
          </w:p>
          <w:p w14:paraId="5707AE7D" w14:textId="77777777" w:rsidR="00585600" w:rsidRPr="004535C7" w:rsidRDefault="0045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Гудзіцька Дарина Сергіївна</w:t>
            </w:r>
          </w:p>
          <w:p w14:paraId="5CBDD54A" w14:textId="77777777" w:rsidR="00585600" w:rsidRDefault="0045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№4</w:t>
            </w:r>
          </w:p>
        </w:tc>
        <w:tc>
          <w:tcPr>
            <w:tcW w:w="737" w:type="dxa"/>
          </w:tcPr>
          <w:p w14:paraId="79AC5697" w14:textId="77777777" w:rsidR="00585600" w:rsidRDefault="00585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14:paraId="6382CF79" w14:textId="77777777" w:rsidR="00585600" w:rsidRPr="004535C7" w:rsidRDefault="0004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</w:p>
          <w:p w14:paraId="2C5E2F19" w14:textId="77777777" w:rsidR="00585600" w:rsidRPr="004535C7" w:rsidRDefault="0004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34419944" w14:textId="77777777" w:rsidR="00585600" w:rsidRPr="004535C7" w:rsidRDefault="0004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14:paraId="53A18E9C" w14:textId="77777777" w:rsidR="00585600" w:rsidRPr="004535C7" w:rsidRDefault="0004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Гадиняк Руслан Анатолійович</w:t>
            </w:r>
          </w:p>
          <w:p w14:paraId="77E8C664" w14:textId="77777777" w:rsidR="00585600" w:rsidRDefault="0004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380FF4B9" w14:textId="77777777" w:rsidR="00585600" w:rsidRDefault="00585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2C2390" w14:textId="77777777" w:rsidR="00585600" w:rsidRDefault="00585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AA015B9" w14:textId="77777777" w:rsidR="00585600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6E3A1E" w14:textId="77777777" w:rsidR="00585600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B8578E" w14:textId="77777777" w:rsidR="00585600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03C770" w14:textId="77777777" w:rsidR="00585600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70042" w14:textId="77777777" w:rsidR="00585600" w:rsidRDefault="000456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>
        <w:br w:type="page"/>
      </w:r>
    </w:p>
    <w:p w14:paraId="5BA1C575" w14:textId="77777777" w:rsidR="00585600" w:rsidRDefault="00585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20FF67" w14:textId="77777777" w:rsidR="00585600" w:rsidRDefault="000456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 </w:t>
      </w:r>
    </w:p>
    <w:p w14:paraId="54F313D1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4C2D5E" w14:textId="77777777" w:rsidR="00585600" w:rsidRPr="004535C7" w:rsidRDefault="004535C7" w:rsidP="004535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  <w:r w:rsidRPr="004535C7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Познайомитись із програмуванням на мові С#.</w:t>
      </w:r>
      <w:r w:rsidRPr="004535C7">
        <w:rPr>
          <w:rFonts w:ascii="Times New Roman" w:hAnsi="Times New Roman" w:cs="Times New Roman"/>
          <w:spacing w:val="2"/>
          <w:sz w:val="28"/>
          <w:szCs w:val="21"/>
          <w:lang w:val="ru-RU"/>
        </w:rPr>
        <w:br/>
      </w:r>
      <w:r w:rsidRPr="004535C7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Навчитись використовувати змінні числових типів даних.</w:t>
      </w:r>
      <w:r w:rsidRPr="004535C7">
        <w:rPr>
          <w:rFonts w:ascii="Times New Roman" w:hAnsi="Times New Roman" w:cs="Times New Roman"/>
          <w:spacing w:val="2"/>
          <w:sz w:val="28"/>
          <w:szCs w:val="21"/>
          <w:lang w:val="ru-RU"/>
        </w:rPr>
        <w:br/>
      </w:r>
      <w:r w:rsidRPr="004535C7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Навчитися на практиці проводити точні обчислення математичних формул за допомогою операторів та стандартних функцій.</w:t>
      </w:r>
      <w:r w:rsidRPr="004535C7">
        <w:rPr>
          <w:rFonts w:ascii="Times New Roman" w:hAnsi="Times New Roman" w:cs="Times New Roman"/>
          <w:spacing w:val="2"/>
          <w:sz w:val="28"/>
          <w:szCs w:val="21"/>
          <w:lang w:val="ru-RU"/>
        </w:rPr>
        <w:br/>
      </w:r>
      <w:r w:rsidRPr="004535C7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Навчитися виконувати компіляцію власного коду за допомогою утиліт С# .</w:t>
      </w:r>
      <w:r w:rsidRPr="004535C7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NET</w:t>
      </w:r>
      <w:r w:rsidRPr="004535C7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r w:rsidRPr="004535C7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</w:rPr>
        <w:t>Core</w:t>
      </w:r>
      <w:r w:rsidRPr="004535C7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.</w:t>
      </w:r>
    </w:p>
    <w:p w14:paraId="61752CF6" w14:textId="77777777" w:rsidR="00BA1402" w:rsidRDefault="00BA14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4AD3F3" w14:textId="77777777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завдання </w:t>
      </w:r>
    </w:p>
    <w:p w14:paraId="3CB1F169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8724B6" w14:textId="77777777" w:rsidR="004535C7" w:rsidRPr="00BA1402" w:rsidRDefault="004535C7" w:rsidP="004535C7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pacing w:val="2"/>
          <w:sz w:val="28"/>
          <w:szCs w:val="27"/>
          <w:lang w:val="ru-RU"/>
        </w:rPr>
      </w:pPr>
      <w:r w:rsidRPr="00BA1402">
        <w:rPr>
          <w:rFonts w:ascii="Times New Roman" w:hAnsi="Times New Roman" w:cs="Times New Roman"/>
          <w:b/>
          <w:bCs/>
          <w:color w:val="333333"/>
          <w:spacing w:val="2"/>
          <w:sz w:val="28"/>
          <w:szCs w:val="27"/>
          <w:lang w:val="ru-RU"/>
        </w:rPr>
        <w:t>Частина 1. Математичні формули</w:t>
      </w:r>
    </w:p>
    <w:p w14:paraId="08980C3F" w14:textId="77777777" w:rsidR="004535C7" w:rsidRDefault="004535C7" w:rsidP="004535C7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  <w:lang w:val="ru-RU"/>
        </w:rPr>
      </w:pPr>
      <w:r w:rsidRPr="004535C7">
        <w:rPr>
          <w:color w:val="333333"/>
          <w:spacing w:val="2"/>
          <w:sz w:val="28"/>
          <w:szCs w:val="28"/>
          <w:lang w:val="ru-RU"/>
        </w:rPr>
        <w:t>Програмно виконати розрахунки заданих математичних формул:</w:t>
      </w:r>
    </w:p>
    <w:p w14:paraId="4C1A9438" w14:textId="77777777" w:rsidR="004535C7" w:rsidRPr="004535C7" w:rsidRDefault="004535C7" w:rsidP="004535C7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  <w:lang w:val="ru-RU"/>
        </w:rPr>
      </w:pPr>
    </w:p>
    <w:p w14:paraId="32B4FF30" w14:textId="3B269D9D" w:rsidR="004535C7" w:rsidRPr="000456A0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32"/>
          <w:szCs w:val="28"/>
          <w:lang w:val="ru-RU"/>
        </w:rPr>
      </w:pPr>
      <m:oMath>
        <m:r>
          <w:rPr>
            <w:rFonts w:ascii="Cambria Math" w:hAnsi="Cambria Math"/>
            <w:color w:val="333333"/>
            <w:spacing w:val="2"/>
            <w:sz w:val="32"/>
            <w:szCs w:val="28"/>
          </w:rPr>
          <m:t>d=d0+d1+d2</m:t>
        </m:r>
      </m:oMath>
      <w:r w:rsidR="000456A0">
        <w:rPr>
          <w:color w:val="333333"/>
          <w:spacing w:val="2"/>
          <w:sz w:val="32"/>
          <w:szCs w:val="28"/>
          <w:lang w:val="ru-RU"/>
        </w:rPr>
        <w:t xml:space="preserve">  ,</w:t>
      </w:r>
    </w:p>
    <w:p w14:paraId="64AE9BEB" w14:textId="77777777" w:rsidR="004535C7" w:rsidRPr="004535C7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</w:p>
    <w:p w14:paraId="19A06B27" w14:textId="77777777" w:rsidR="004535C7" w:rsidRPr="004535C7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  <w:r w:rsidRPr="004535C7">
        <w:rPr>
          <w:color w:val="333333"/>
          <w:spacing w:val="2"/>
          <w:sz w:val="28"/>
          <w:szCs w:val="28"/>
        </w:rPr>
        <w:t>де</w:t>
      </w:r>
    </w:p>
    <w:p w14:paraId="3A3B7668" w14:textId="77777777" w:rsidR="004535C7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</w:p>
    <w:p w14:paraId="163A5950" w14:textId="77777777" w:rsidR="004535C7" w:rsidRPr="004535C7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pacing w:val="2"/>
              <w:sz w:val="28"/>
              <w:szCs w:val="28"/>
            </w:rPr>
            <m:t>d0=</m:t>
          </m:r>
          <m:f>
            <m:fPr>
              <m:ctrlPr>
                <w:rPr>
                  <w:rFonts w:ascii="Cambria Math" w:hAnsi="Cambria Math"/>
                  <w:i/>
                  <w:color w:val="333333"/>
                  <w:spacing w:val="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pacing w:val="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pacing w:val="2"/>
                      <w:sz w:val="28"/>
                      <w:szCs w:val="28"/>
                    </w:rPr>
                    <m:t>(a+3)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pacing w:val="2"/>
                      <w:sz w:val="28"/>
                      <w:szCs w:val="28"/>
                    </w:rPr>
                    <m:t>c+1</m:t>
                  </m:r>
                </m:sup>
              </m:sSup>
              <m:r>
                <w:rPr>
                  <w:rFonts w:ascii="Cambria Math" w:hAnsi="Cambria Math"/>
                  <w:color w:val="333333"/>
                  <w:spacing w:val="2"/>
                  <w:sz w:val="28"/>
                  <w:szCs w:val="28"/>
                </w:rPr>
                <m:t>-10</m:t>
              </m:r>
            </m:num>
            <m:den>
              <m:r>
                <w:rPr>
                  <w:rFonts w:ascii="Cambria Math" w:hAnsi="Cambria Math"/>
                  <w:color w:val="333333"/>
                  <w:spacing w:val="2"/>
                  <w:sz w:val="28"/>
                  <w:szCs w:val="28"/>
                </w:rPr>
                <m:t>a-b</m:t>
              </m:r>
            </m:den>
          </m:f>
        </m:oMath>
      </m:oMathPara>
    </w:p>
    <w:p w14:paraId="57810A42" w14:textId="77777777" w:rsidR="004535C7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</w:p>
    <w:p w14:paraId="0C7368A9" w14:textId="77777777" w:rsidR="004535C7" w:rsidRPr="004535C7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pacing w:val="2"/>
              <w:sz w:val="28"/>
              <w:szCs w:val="28"/>
            </w:rPr>
            <m:t>d1=5×b+</m:t>
          </m:r>
          <m:f>
            <m:fPr>
              <m:ctrlPr>
                <w:rPr>
                  <w:rFonts w:ascii="Cambria Math" w:hAnsi="Cambria Math"/>
                  <w:i/>
                  <w:color w:val="333333"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pacing w:val="2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333333"/>
                  <w:spacing w:val="2"/>
                  <w:sz w:val="28"/>
                  <w:szCs w:val="28"/>
                </w:rPr>
                <m:t>a</m:t>
              </m:r>
            </m:den>
          </m:f>
        </m:oMath>
      </m:oMathPara>
    </w:p>
    <w:p w14:paraId="4282D756" w14:textId="77777777" w:rsidR="004535C7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</w:p>
    <w:p w14:paraId="308BE412" w14:textId="77777777" w:rsidR="004535C7" w:rsidRDefault="004535C7" w:rsidP="004535C7">
      <w:pPr>
        <w:pStyle w:val="ae"/>
        <w:shd w:val="clear" w:color="auto" w:fill="FFFFFF"/>
        <w:spacing w:before="0" w:beforeAutospacing="0" w:after="0" w:afterAutospacing="0"/>
        <w:rPr>
          <w:rStyle w:val="mjx-char"/>
          <w:color w:val="333333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pacing w:val="2"/>
              <w:sz w:val="28"/>
              <w:szCs w:val="28"/>
            </w:rPr>
            <m:t>d2=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333333"/>
                  <w:spacing w:val="2"/>
                  <w:sz w:val="28"/>
                  <w:szCs w:val="28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33333"/>
                      <w:spacing w:val="2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pacing w:val="2"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pacing w:val="2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33333"/>
                              <w:spacing w:val="2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333333"/>
                              <w:spacing w:val="2"/>
                              <w:sz w:val="28"/>
                              <w:szCs w:val="28"/>
                            </w:rPr>
                            <m:t>b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pacing w:val="2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33333"/>
                              <w:spacing w:val="2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333333"/>
                              <w:spacing w:val="2"/>
                              <w:sz w:val="28"/>
                              <w:szCs w:val="28"/>
                            </w:rPr>
                            <m:t>a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  <w:color w:val="333333"/>
                      <w:spacing w:val="2"/>
                      <w:sz w:val="28"/>
                      <w:szCs w:val="28"/>
                    </w:rPr>
                    <m:t>+5</m:t>
                  </m:r>
                </m:e>
              </m:d>
            </m:e>
          </m:rad>
          <m:r>
            <m:rPr>
              <m:sty m:val="p"/>
            </m:rPr>
            <w:rPr>
              <w:color w:val="333333"/>
              <w:spacing w:val="2"/>
              <w:sz w:val="28"/>
              <w:szCs w:val="28"/>
            </w:rPr>
            <w:br/>
          </m:r>
        </m:oMath>
      </m:oMathPara>
    </w:p>
    <w:p w14:paraId="01B95A9D" w14:textId="77777777" w:rsidR="004535C7" w:rsidRPr="004535C7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</w:rPr>
      </w:pPr>
    </w:p>
    <w:p w14:paraId="3ED5E4DE" w14:textId="77777777" w:rsidR="004535C7" w:rsidRPr="00BA1402" w:rsidRDefault="004535C7" w:rsidP="004535C7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  <w:lang w:val="ru-RU"/>
        </w:rPr>
      </w:pPr>
      <w:r w:rsidRPr="004535C7">
        <w:rPr>
          <w:color w:val="333333"/>
          <w:spacing w:val="2"/>
          <w:sz w:val="28"/>
          <w:szCs w:val="28"/>
          <w:lang w:val="ru-RU"/>
        </w:rPr>
        <w:t>Задати вхідні значення (</w:t>
      </w:r>
      <m:oMath>
        <m:r>
          <w:rPr>
            <w:rFonts w:ascii="Cambria Math" w:hAnsi="Cambria Math"/>
            <w:color w:val="333333"/>
            <w:spacing w:val="2"/>
            <w:sz w:val="28"/>
            <w:szCs w:val="28"/>
            <w:lang w:val="ru-RU"/>
          </w:rPr>
          <m:t>a, b, c</m:t>
        </m:r>
      </m:oMath>
      <w:r w:rsidRPr="004535C7">
        <w:rPr>
          <w:color w:val="333333"/>
          <w:spacing w:val="2"/>
          <w:sz w:val="28"/>
          <w:szCs w:val="28"/>
          <w:lang w:val="ru-RU"/>
        </w:rPr>
        <w:t>), вивести вхідні дані та результати обчислень (</w:t>
      </w:r>
      <m:oMath>
        <m:sSub>
          <m:sSubPr>
            <m:ctrlPr>
              <w:rPr>
                <w:rFonts w:ascii="Cambria Math" w:hAnsi="Cambria Math"/>
                <w:i/>
                <w:color w:val="333333"/>
                <w:spacing w:val="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333333"/>
                <w:spacing w:val="2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color w:val="333333"/>
                <w:spacing w:val="2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333333"/>
            <w:spacing w:val="2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333333"/>
                <w:spacing w:val="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333333"/>
                <w:spacing w:val="2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color w:val="333333"/>
                <w:spacing w:val="2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333333"/>
            <w:spacing w:val="2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333333"/>
                <w:spacing w:val="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333333"/>
                <w:spacing w:val="2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color w:val="333333"/>
                <w:spacing w:val="2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333333"/>
            <w:spacing w:val="2"/>
            <w:sz w:val="28"/>
            <w:szCs w:val="28"/>
            <w:lang w:val="ru-RU"/>
          </w:rPr>
          <m:t>, d</m:t>
        </m:r>
      </m:oMath>
      <w:r w:rsidRPr="004535C7">
        <w:rPr>
          <w:color w:val="333333"/>
          <w:spacing w:val="2"/>
          <w:sz w:val="28"/>
          <w:szCs w:val="28"/>
          <w:lang w:val="ru-RU"/>
        </w:rPr>
        <w:t>) у консоль.</w:t>
      </w:r>
    </w:p>
    <w:p w14:paraId="2EB9FC75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6DCE3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24B5C5" w14:textId="77777777" w:rsidR="00BA1402" w:rsidRPr="00BA1402" w:rsidRDefault="00BA1402" w:rsidP="00BA1402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BA1402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>Частина 2. Кусково-задана функція</w:t>
      </w:r>
    </w:p>
    <w:p w14:paraId="335E4772" w14:textId="77777777" w:rsidR="00BA1402" w:rsidRPr="00BA1402" w:rsidRDefault="00BA1402" w:rsidP="00BA1402">
      <w:pPr>
        <w:pStyle w:val="ae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  <w:lang w:val="ru-RU"/>
        </w:rPr>
      </w:pPr>
      <w:r w:rsidRPr="00BA1402">
        <w:rPr>
          <w:color w:val="333333"/>
          <w:spacing w:val="2"/>
          <w:sz w:val="28"/>
          <w:szCs w:val="28"/>
          <w:lang w:val="ru-RU"/>
        </w:rPr>
        <w:t>Дано функцію:</w:t>
      </w:r>
    </w:p>
    <w:p w14:paraId="42E7A413" w14:textId="77777777" w:rsidR="00BA1402" w:rsidRPr="00BA1402" w:rsidRDefault="00BA1402" w:rsidP="00BA1402">
      <w:pPr>
        <w:pStyle w:val="ae"/>
        <w:shd w:val="clear" w:color="auto" w:fill="FFFFFF"/>
        <w:spacing w:before="225" w:beforeAutospacing="0" w:after="0" w:afterAutospacing="0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</w:p>
    <w:p w14:paraId="4B8E4791" w14:textId="77777777" w:rsidR="00BA1402" w:rsidRPr="00D46C90" w:rsidRDefault="00BA1402" w:rsidP="00BA1402">
      <w:pPr>
        <w:pStyle w:val="ae"/>
        <w:shd w:val="clear" w:color="auto" w:fill="FFFFFF"/>
        <w:spacing w:before="225" w:beforeAutospacing="0" w:after="0" w:afterAutospacing="0"/>
        <w:rPr>
          <w:rStyle w:val="af0"/>
          <w:rFonts w:ascii="Helvetica" w:hAnsi="Helvetica" w:cs="Helvetica"/>
          <w:color w:val="333333"/>
          <w:spacing w:val="2"/>
          <w:szCs w:val="21"/>
          <w:lang w:val="ru-RU"/>
        </w:rPr>
      </w:pPr>
      <m:oMathPara>
        <m:oMathParaPr>
          <m:jc m:val="left"/>
        </m:oMathParaPr>
        <m:oMath>
          <m:r>
            <w:rPr>
              <w:rStyle w:val="af0"/>
              <w:rFonts w:ascii="Cambria Math" w:hAnsi="Cambria Math" w:cs="Helvetica"/>
              <w:color w:val="333333"/>
              <w:spacing w:val="2"/>
              <w:szCs w:val="21"/>
              <w:lang w:val="ru-RU"/>
            </w:rPr>
            <m:t>f</m:t>
          </m:r>
          <m:d>
            <m:dPr>
              <m:ctrlPr>
                <w:rPr>
                  <w:rStyle w:val="af0"/>
                  <w:rFonts w:ascii="Cambria Math" w:hAnsi="Cambria Math" w:cs="Helvetica"/>
                  <w:i w:val="0"/>
                  <w:iCs w:val="0"/>
                  <w:color w:val="333333"/>
                  <w:spacing w:val="2"/>
                  <w:szCs w:val="21"/>
                  <w:lang w:val="ru-RU"/>
                </w:rPr>
              </m:ctrlPr>
            </m:dPr>
            <m:e>
              <m:r>
                <w:rPr>
                  <w:rStyle w:val="af0"/>
                  <w:rFonts w:ascii="Cambria Math" w:hAnsi="Cambria Math" w:cs="Helvetica"/>
                  <w:color w:val="333333"/>
                  <w:spacing w:val="2"/>
                  <w:szCs w:val="21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Style w:val="af0"/>
              <w:rFonts w:ascii="Cambria Math" w:hAnsi="Cambria Math" w:cs="Helvetica"/>
              <w:color w:val="333333"/>
              <w:spacing w:val="2"/>
              <w:szCs w:val="21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Style w:val="af0"/>
                  <w:rFonts w:ascii="Cambria Math" w:hAnsi="Cambria Math" w:cs="Helvetica"/>
                  <w:i w:val="0"/>
                  <w:iCs w:val="0"/>
                  <w:color w:val="333333"/>
                  <w:spacing w:val="2"/>
                  <w:szCs w:val="21"/>
                  <w:lang w:val="ru-RU"/>
                </w:rPr>
              </m:ctrlPr>
            </m:dPr>
            <m:e>
              <m:eqArr>
                <m:eqArrPr>
                  <m:ctrlPr>
                    <w:rPr>
                      <w:rStyle w:val="af0"/>
                      <w:rFonts w:ascii="Cambria Math" w:hAnsi="Cambria Math" w:cs="Helvetica"/>
                      <w:i w:val="0"/>
                      <w:iCs w:val="0"/>
                      <w:color w:val="333333"/>
                      <w:spacing w:val="2"/>
                      <w:szCs w:val="21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Style w:val="af0"/>
                          <w:rFonts w:ascii="Cambria Math" w:hAnsi="Cambria Math" w:cs="Helvetica"/>
                          <w:i w:val="0"/>
                          <w:iCs w:val="0"/>
                          <w:color w:val="333333"/>
                          <w:spacing w:val="2"/>
                          <w:szCs w:val="21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 w:cs="Helvetica"/>
                              <w:i w:val="0"/>
                              <w:iCs w:val="0"/>
                              <w:color w:val="333333"/>
                              <w:spacing w:val="2"/>
                              <w:szCs w:val="21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f0"/>
                              <w:rFonts w:ascii="Cambria Math" w:hAnsi="Cambria Math" w:cs="Helvetica"/>
                              <w:color w:val="333333"/>
                              <w:spacing w:val="2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f0"/>
                              <w:rFonts w:ascii="Cambria Math" w:hAnsi="Cambria Math" w:cs="Helvetica"/>
                              <w:color w:val="333333"/>
                              <w:spacing w:val="2"/>
                              <w:szCs w:val="21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f0"/>
                          <w:rFonts w:ascii="Cambria Math" w:hAnsi="Cambria Math" w:cs="Helvetica"/>
                          <w:color w:val="333333"/>
                          <w:spacing w:val="2"/>
                          <w:szCs w:val="21"/>
                          <w:lang w:val="ru-RU"/>
                        </w:rPr>
                        <m:t>-5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f0"/>
                          <w:rFonts w:ascii="Cambria Math" w:hAnsi="Cambria Math" w:cs="Helvetica"/>
                          <w:color w:val="333333"/>
                          <w:spacing w:val="2"/>
                          <w:szCs w:val="21"/>
                          <w:lang w:val="ru-RU"/>
                        </w:rPr>
                        <m:t>x-1</m:t>
                      </m:r>
                    </m:den>
                  </m:f>
                  <m:r>
                    <m:rPr>
                      <m:sty m:val="p"/>
                    </m:rPr>
                    <w:rPr>
                      <w:rStyle w:val="af0"/>
                      <w:rFonts w:ascii="Cambria Math" w:hAnsi="Cambria Math" w:cs="Helvetica"/>
                      <w:color w:val="333333"/>
                      <w:spacing w:val="2"/>
                      <w:szCs w:val="21"/>
                      <w:lang w:val="ru-RU"/>
                    </w:rPr>
                    <m:t>,  &amp;</m:t>
                  </m:r>
                  <m:r>
                    <w:rPr>
                      <w:rStyle w:val="af0"/>
                      <w:rFonts w:ascii="Cambria Math" w:hAnsi="Cambria Math" w:cs="Helvetica"/>
                      <w:color w:val="333333"/>
                      <w:spacing w:val="2"/>
                      <w:szCs w:val="21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af0"/>
                      <w:rFonts w:ascii="Cambria Math" w:hAnsi="Cambria Math" w:cs="Helvetica"/>
                      <w:color w:val="333333"/>
                      <w:spacing w:val="2"/>
                      <w:szCs w:val="21"/>
                      <w:lang w:val="ru-RU"/>
                    </w:rPr>
                    <m:t>∈[0,8]</m:t>
                  </m:r>
                </m:e>
                <m:e>
                  <m:f>
                    <m:fPr>
                      <m:ctrlPr>
                        <w:rPr>
                          <w:rStyle w:val="af0"/>
                          <w:rFonts w:ascii="Cambria Math" w:hAnsi="Cambria Math" w:cs="Helvetica"/>
                          <w:i w:val="0"/>
                          <w:iCs w:val="0"/>
                          <w:color w:val="333333"/>
                          <w:spacing w:val="2"/>
                          <w:szCs w:val="21"/>
                          <w:lang w:val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Style w:val="af0"/>
                              <w:rFonts w:ascii="Cambria Math" w:hAnsi="Cambria Math" w:cs="Helvetica"/>
                              <w:i w:val="0"/>
                              <w:iCs w:val="0"/>
                              <w:color w:val="333333"/>
                              <w:spacing w:val="2"/>
                              <w:szCs w:val="21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af0"/>
                              <w:rFonts w:ascii="Cambria Math" w:hAnsi="Cambria Math" w:cs="Helvetica"/>
                              <w:color w:val="333333"/>
                              <w:spacing w:val="2"/>
                              <w:szCs w:val="21"/>
                              <w:lang w:val="ru-RU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Style w:val="af0"/>
                                  <w:rFonts w:ascii="Cambria Math" w:hAnsi="Cambria Math" w:cs="Helvetica"/>
                                  <w:i w:val="0"/>
                                  <w:iCs w:val="0"/>
                                  <w:color w:val="333333"/>
                                  <w:spacing w:val="2"/>
                                  <w:szCs w:val="21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0"/>
                                  <w:rFonts w:ascii="Cambria Math" w:hAnsi="Cambria Math" w:cs="Helvetica"/>
                                  <w:color w:val="333333"/>
                                  <w:spacing w:val="2"/>
                                  <w:szCs w:val="21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af0"/>
                                  <w:rFonts w:ascii="Cambria Math" w:hAnsi="Cambria Math" w:cs="Helvetica"/>
                                  <w:color w:val="333333"/>
                                  <w:spacing w:val="2"/>
                                  <w:szCs w:val="21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Style w:val="af0"/>
                              <w:rFonts w:ascii="Cambria Math" w:hAnsi="Cambria Math" w:cs="Helvetica"/>
                              <w:i w:val="0"/>
                              <w:iCs w:val="0"/>
                              <w:color w:val="333333"/>
                              <w:spacing w:val="2"/>
                              <w:szCs w:val="21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af0"/>
                              <w:rFonts w:ascii="Cambria Math" w:hAnsi="Cambria Math" w:cs="Helvetica"/>
                              <w:color w:val="333333"/>
                              <w:spacing w:val="2"/>
                              <w:szCs w:val="21"/>
                              <w:lang w:val="ru-RU"/>
                            </w:rPr>
                            <m:t>sin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Style w:val="af0"/>
                                  <w:rFonts w:ascii="Cambria Math" w:hAnsi="Cambria Math" w:cs="Helvetica"/>
                                  <w:i w:val="0"/>
                                  <w:iCs w:val="0"/>
                                  <w:color w:val="333333"/>
                                  <w:spacing w:val="2"/>
                                  <w:szCs w:val="21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af0"/>
                                      <w:rFonts w:ascii="Cambria Math" w:hAnsi="Cambria Math" w:cs="Helvetica"/>
                                      <w:i w:val="0"/>
                                      <w:iCs w:val="0"/>
                                      <w:color w:val="333333"/>
                                      <w:spacing w:val="2"/>
                                      <w:szCs w:val="21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f0"/>
                                      <w:rFonts w:ascii="Cambria Math" w:hAnsi="Cambria Math" w:cs="Helvetica"/>
                                      <w:color w:val="333333"/>
                                      <w:spacing w:val="2"/>
                                      <w:szCs w:val="21"/>
                                      <w:lang w:val="ru-RU"/>
                                    </w:rPr>
                                    <m:t>2*x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af0"/>
                                  <w:rFonts w:ascii="Cambria Math" w:hAnsi="Cambria Math" w:cs="Helvetica"/>
                                  <w:color w:val="333333"/>
                                  <w:spacing w:val="2"/>
                                  <w:szCs w:val="21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Style w:val="af0"/>
                      <w:rFonts w:ascii="Cambria Math" w:hAnsi="Cambria Math" w:cs="Helvetica"/>
                      <w:color w:val="333333"/>
                      <w:spacing w:val="2"/>
                      <w:szCs w:val="21"/>
                      <w:lang w:val="ru-RU"/>
                    </w:rPr>
                    <m:t>+1,  &amp;    else</m:t>
                  </m:r>
                </m:e>
              </m:eqArr>
            </m:e>
          </m:d>
        </m:oMath>
      </m:oMathPara>
    </w:p>
    <w:p w14:paraId="2C5C5746" w14:textId="77777777" w:rsidR="00BA1402" w:rsidRPr="00D46C90" w:rsidRDefault="00BA1402" w:rsidP="00BA1402">
      <w:pPr>
        <w:pStyle w:val="ae"/>
        <w:shd w:val="clear" w:color="auto" w:fill="FFFFFF"/>
        <w:spacing w:before="0" w:beforeAutospacing="0" w:after="0" w:afterAutospacing="0"/>
        <w:rPr>
          <w:rStyle w:val="af0"/>
          <w:color w:val="333333"/>
          <w:spacing w:val="2"/>
          <w:sz w:val="36"/>
          <w:szCs w:val="28"/>
          <w:lang w:val="ru-RU"/>
        </w:rPr>
      </w:pPr>
    </w:p>
    <w:p w14:paraId="6D8CEAD9" w14:textId="77777777" w:rsidR="00BA1402" w:rsidRDefault="00BA1402" w:rsidP="00BA1402">
      <w:pPr>
        <w:pStyle w:val="ae"/>
        <w:shd w:val="clear" w:color="auto" w:fill="FFFFFF"/>
        <w:spacing w:before="0" w:beforeAutospacing="0" w:after="0" w:afterAutospacing="0"/>
        <w:rPr>
          <w:rStyle w:val="af0"/>
          <w:color w:val="333333"/>
          <w:spacing w:val="2"/>
          <w:sz w:val="28"/>
          <w:szCs w:val="28"/>
          <w:lang w:val="ru-RU"/>
        </w:rPr>
      </w:pPr>
    </w:p>
    <w:p w14:paraId="521A7F8A" w14:textId="77777777" w:rsidR="00BA1402" w:rsidRPr="00BA1402" w:rsidRDefault="00BA1402" w:rsidP="00BA1402">
      <w:pPr>
        <w:pStyle w:val="ae"/>
        <w:shd w:val="clear" w:color="auto" w:fill="FFFFFF"/>
        <w:spacing w:before="0" w:beforeAutospacing="0" w:after="0" w:afterAutospacing="0"/>
        <w:rPr>
          <w:color w:val="333333"/>
          <w:spacing w:val="2"/>
          <w:sz w:val="28"/>
          <w:szCs w:val="28"/>
          <w:lang w:val="ru-RU"/>
        </w:rPr>
      </w:pPr>
      <w:r w:rsidRPr="00BA1402">
        <w:rPr>
          <w:color w:val="333333"/>
          <w:spacing w:val="2"/>
          <w:sz w:val="28"/>
          <w:szCs w:val="28"/>
          <w:lang w:val="ru-RU"/>
        </w:rPr>
        <w:t>Задати вхідне значення</w:t>
      </w:r>
      <w:r w:rsidRPr="00BA1402">
        <w:rPr>
          <w:color w:val="333333"/>
          <w:spacing w:val="2"/>
          <w:sz w:val="28"/>
          <w:szCs w:val="28"/>
        </w:rPr>
        <w:t> </w:t>
      </w:r>
      <m:oMath>
        <m:r>
          <w:rPr>
            <w:rFonts w:ascii="Cambria Math" w:hAnsi="Cambria Math"/>
            <w:color w:val="333333"/>
            <w:spacing w:val="2"/>
            <w:sz w:val="28"/>
            <w:szCs w:val="28"/>
          </w:rPr>
          <m:t>x</m:t>
        </m:r>
      </m:oMath>
      <w:r w:rsidRPr="00BA1402">
        <w:rPr>
          <w:color w:val="333333"/>
          <w:spacing w:val="2"/>
          <w:sz w:val="28"/>
          <w:szCs w:val="28"/>
          <w:lang w:val="ru-RU"/>
        </w:rPr>
        <w:t>, вивести вхідне значення та значення</w:t>
      </w:r>
      <w:r w:rsidRPr="00BA1402">
        <w:rPr>
          <w:color w:val="333333"/>
          <w:spacing w:val="2"/>
          <w:sz w:val="28"/>
          <w:szCs w:val="28"/>
        </w:rPr>
        <w:t> </w:t>
      </w:r>
      <m:oMath>
        <m:r>
          <w:rPr>
            <w:rFonts w:ascii="Cambria Math" w:hAnsi="Cambria Math"/>
            <w:color w:val="333333"/>
            <w:spacing w:val="2"/>
            <w:sz w:val="28"/>
            <w:szCs w:val="28"/>
          </w:rPr>
          <m:t>y</m:t>
        </m:r>
      </m:oMath>
      <w:r w:rsidRPr="00BA1402">
        <w:rPr>
          <w:color w:val="333333"/>
          <w:spacing w:val="2"/>
          <w:sz w:val="28"/>
          <w:szCs w:val="28"/>
        </w:rPr>
        <w:t> </w:t>
      </w:r>
      <w:r w:rsidRPr="00BA1402">
        <w:rPr>
          <w:color w:val="333333"/>
          <w:spacing w:val="2"/>
          <w:sz w:val="28"/>
          <w:szCs w:val="28"/>
          <w:lang w:val="ru-RU"/>
        </w:rPr>
        <w:t>у консоль.</w:t>
      </w:r>
    </w:p>
    <w:p w14:paraId="5D9BC2F3" w14:textId="77777777" w:rsidR="00585600" w:rsidRPr="00BA1402" w:rsidRDefault="000456A0" w:rsidP="00BA14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A140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2BABF" w14:textId="77777777" w:rsidR="00585600" w:rsidRPr="00CB37D5" w:rsidRDefault="000456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Аналіз вимог і проектування</w:t>
      </w:r>
    </w:p>
    <w:p w14:paraId="0712FC65" w14:textId="77777777" w:rsidR="00585600" w:rsidRPr="00D46C90" w:rsidRDefault="005856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695B58" w14:textId="77777777" w:rsidR="00D46C90" w:rsidRPr="000456A0" w:rsidRDefault="00D46C90" w:rsidP="00D46C90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0456A0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>Частина 1</w:t>
      </w:r>
    </w:p>
    <w:p w14:paraId="2AE24910" w14:textId="77777777" w:rsidR="00D46C90" w:rsidRPr="00D46C90" w:rsidRDefault="00D46C9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uk-UA"/>
        </w:rPr>
      </w:pPr>
      <w:r w:rsidRPr="00D46C90">
        <w:rPr>
          <w:sz w:val="28"/>
          <w:szCs w:val="28"/>
          <w:lang w:val="uk-UA"/>
        </w:rPr>
        <w:t>ОДЗ:</w:t>
      </w:r>
    </w:p>
    <w:p w14:paraId="4619BBA9" w14:textId="77777777" w:rsidR="00D46C90" w:rsidRPr="00D46C90" w:rsidRDefault="00D46C9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ru-RU"/>
        </w:rPr>
      </w:pPr>
      <w:r w:rsidRPr="00D46C90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54ACC24" wp14:editId="518671D8">
            <wp:simplePos x="0" y="0"/>
            <wp:positionH relativeFrom="column">
              <wp:posOffset>487680</wp:posOffset>
            </wp:positionH>
            <wp:positionV relativeFrom="paragraph">
              <wp:posOffset>127635</wp:posOffset>
            </wp:positionV>
            <wp:extent cx="4073525" cy="657225"/>
            <wp:effectExtent l="0" t="0" r="3175" b="9525"/>
            <wp:wrapThrough wrapText="bothSides">
              <wp:wrapPolygon edited="0">
                <wp:start x="0" y="0"/>
                <wp:lineTo x="0" y="21287"/>
                <wp:lineTo x="21516" y="21287"/>
                <wp:lineTo x="2151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1BDB" w14:textId="77777777" w:rsidR="00D46C90" w:rsidRPr="00D46C90" w:rsidRDefault="00D46C9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d0 :</m:t>
        </m:r>
      </m:oMath>
      <w:r w:rsidRPr="00D46C90">
        <w:rPr>
          <w:sz w:val="28"/>
          <w:szCs w:val="28"/>
          <w:lang w:val="en-US"/>
        </w:rPr>
        <w:t xml:space="preserve">  </w:t>
      </w:r>
    </w:p>
    <w:p w14:paraId="30D69C1E" w14:textId="77777777" w:rsidR="00D46C90" w:rsidRPr="00D46C90" w:rsidRDefault="00D46C9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</w:p>
    <w:p w14:paraId="342FF288" w14:textId="77777777" w:rsidR="00D46C90" w:rsidRPr="00D46C90" w:rsidRDefault="00D46C9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  <w:r w:rsidRPr="00D46C90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DCA538C" wp14:editId="45F3E0CD">
            <wp:simplePos x="0" y="0"/>
            <wp:positionH relativeFrom="column">
              <wp:posOffset>525780</wp:posOffset>
            </wp:positionH>
            <wp:positionV relativeFrom="paragraph">
              <wp:posOffset>245110</wp:posOffset>
            </wp:positionV>
            <wp:extent cx="2066925" cy="285750"/>
            <wp:effectExtent l="0" t="0" r="9525" b="0"/>
            <wp:wrapThrough wrapText="bothSides">
              <wp:wrapPolygon edited="0">
                <wp:start x="0" y="0"/>
                <wp:lineTo x="0" y="20160"/>
                <wp:lineTo x="21500" y="20160"/>
                <wp:lineTo x="2150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817C2" w14:textId="77777777" w:rsidR="00D46C90" w:rsidRPr="00D46C90" w:rsidRDefault="00D46C9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d1 :</m:t>
        </m:r>
      </m:oMath>
      <w:r w:rsidRPr="00D46C90">
        <w:rPr>
          <w:noProof/>
          <w:sz w:val="28"/>
          <w:szCs w:val="28"/>
          <w:lang w:val="en-US"/>
        </w:rPr>
        <w:t xml:space="preserve"> </w:t>
      </w:r>
    </w:p>
    <w:p w14:paraId="50344AD6" w14:textId="77777777" w:rsidR="00D46C90" w:rsidRPr="00D46C90" w:rsidRDefault="00D46C9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</w:p>
    <w:p w14:paraId="0127DA06" w14:textId="77777777" w:rsidR="00D46C90" w:rsidRPr="00D46C90" w:rsidRDefault="00D46C9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</w:p>
    <w:p w14:paraId="70E3C954" w14:textId="77777777" w:rsidR="00D46C90" w:rsidRDefault="00D46C9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d2 :</m:t>
        </m:r>
      </m:oMath>
      <w:r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∈[-1;1]\</m:t>
            </m:r>
            <m:r>
              <m:rPr>
                <m:lit/>
              </m:rPr>
              <w:rPr>
                <w:rFonts w:ascii="Cambria Math" w:hAnsi="Cambria Math"/>
                <w:sz w:val="28"/>
                <w:lang w:val="en-US"/>
              </w:rPr>
              <m:t>{</m:t>
            </m:r>
            <m:r>
              <w:rPr>
                <w:rFonts w:ascii="Cambria Math" w:hAnsi="Cambria Math"/>
                <w:sz w:val="28"/>
                <w:lang w:val="en-US"/>
              </w:rPr>
              <m:t xml:space="preserve">0},   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∈[-1;1]</m:t>
                </m:r>
              </m:e>
            </m:func>
          </m:e>
        </m:func>
      </m:oMath>
    </w:p>
    <w:p w14:paraId="6DAFA1B6" w14:textId="3A5B16BE" w:rsidR="00E81C33" w:rsidRDefault="00E81C33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en-US"/>
        </w:rPr>
      </w:pPr>
    </w:p>
    <w:p w14:paraId="53845595" w14:textId="77777777" w:rsidR="000456A0" w:rsidRDefault="000456A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en-US"/>
        </w:rPr>
      </w:pPr>
    </w:p>
    <w:p w14:paraId="05DBB4CA" w14:textId="0CA894A4" w:rsidR="00E81C33" w:rsidRPr="000456A0" w:rsidRDefault="00E81C33" w:rsidP="00E81C33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0456A0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>Частина 2</w:t>
      </w:r>
    </w:p>
    <w:p w14:paraId="58B34BA0" w14:textId="77777777" w:rsidR="00F566C0" w:rsidRDefault="00F566C0" w:rsidP="00F566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uk-UA"/>
        </w:rPr>
      </w:pPr>
    </w:p>
    <w:p w14:paraId="71691356" w14:textId="77777777" w:rsidR="00E81C33" w:rsidRPr="00F566C0" w:rsidRDefault="00F566C0" w:rsidP="00F566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8AA4A12" wp14:editId="67E871E6">
            <wp:simplePos x="0" y="0"/>
            <wp:positionH relativeFrom="column">
              <wp:posOffset>405765</wp:posOffset>
            </wp:positionH>
            <wp:positionV relativeFrom="paragraph">
              <wp:posOffset>314325</wp:posOffset>
            </wp:positionV>
            <wp:extent cx="2217420" cy="182880"/>
            <wp:effectExtent l="0" t="0" r="0" b="7620"/>
            <wp:wrapThrough wrapText="bothSides">
              <wp:wrapPolygon edited="0">
                <wp:start x="0" y="0"/>
                <wp:lineTo x="0" y="20250"/>
                <wp:lineTo x="21340" y="20250"/>
                <wp:lineTo x="21340" y="0"/>
                <wp:lineTo x="0" y="0"/>
              </wp:wrapPolygon>
            </wp:wrapThrough>
            <wp:docPr id="13" name="Рисунок 13" descr="{x element R : x!=1}\n(assuming a function from reals to real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{x element R : x!=1}\n(assuming a function from reals to reals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17"/>
                    <a:stretch/>
                  </pic:blipFill>
                  <pic:spPr bwMode="auto">
                    <a:xfrm>
                      <a:off x="0" y="0"/>
                      <a:ext cx="2217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EBE420F" wp14:editId="63F92917">
            <wp:simplePos x="0" y="0"/>
            <wp:positionH relativeFrom="page">
              <wp:posOffset>1386840</wp:posOffset>
            </wp:positionH>
            <wp:positionV relativeFrom="paragraph">
              <wp:posOffset>591820</wp:posOffset>
            </wp:positionV>
            <wp:extent cx="4876800" cy="358140"/>
            <wp:effectExtent l="0" t="0" r="0" b="3810"/>
            <wp:wrapThrough wrapText="bothSides">
              <wp:wrapPolygon edited="0">
                <wp:start x="0" y="0"/>
                <wp:lineTo x="0" y="20681"/>
                <wp:lineTo x="21516" y="20681"/>
                <wp:lineTo x="21516" y="0"/>
                <wp:lineTo x="0" y="0"/>
              </wp:wrapPolygon>
            </wp:wrapThrough>
            <wp:docPr id="12" name="Рисунок 12" descr="{x element R : (pi (n - 1\/2)&lt;x&lt;pi n and n element Z) or (pi n&lt;x&lt;pi (n + 1\/2) and n element Z)}\n(assuming a function from reals to real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{x element R : (pi (n - 1\/2)&lt;x&lt;pi n and n element Z) or (pi n&lt;x&lt;pi (n + 1\/2) and n element Z)}\n(assuming a function from reals to reals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61"/>
                    <a:stretch/>
                  </pic:blipFill>
                  <pic:spPr bwMode="auto">
                    <a:xfrm>
                      <a:off x="0" y="0"/>
                      <a:ext cx="48768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ОДЗ:</w:t>
      </w:r>
      <w:r w:rsidRPr="00F566C0">
        <w:t xml:space="preserve"> </w:t>
      </w:r>
    </w:p>
    <w:p w14:paraId="6717BEC1" w14:textId="77777777" w:rsidR="00E81C33" w:rsidRP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52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2"/>
              <w:lang w:val="ru-RU"/>
            </w:rPr>
            <m:t>{</m:t>
          </m:r>
        </m:oMath>
      </m:oMathPara>
    </w:p>
    <w:p w14:paraId="14FDDD57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32"/>
          <w:lang w:val="ru-RU"/>
        </w:rPr>
      </w:pPr>
    </w:p>
    <w:p w14:paraId="6A21034E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32"/>
          <w:lang w:val="ru-RU"/>
        </w:rPr>
      </w:pPr>
    </w:p>
    <w:p w14:paraId="0F88CA17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32"/>
          <w:lang w:val="ru-RU"/>
        </w:rPr>
      </w:pPr>
    </w:p>
    <w:p w14:paraId="0DBD8669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ru-RU"/>
        </w:rPr>
      </w:pPr>
    </w:p>
    <w:p w14:paraId="3ADA2A82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ru-RU"/>
        </w:rPr>
      </w:pPr>
    </w:p>
    <w:p w14:paraId="5E9D9830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ru-RU"/>
        </w:rPr>
      </w:pPr>
    </w:p>
    <w:p w14:paraId="5EE456E8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ru-RU"/>
        </w:rPr>
      </w:pPr>
    </w:p>
    <w:p w14:paraId="78E6EA94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ru-RU"/>
        </w:rPr>
      </w:pPr>
    </w:p>
    <w:p w14:paraId="4DC229F9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ru-RU"/>
        </w:rPr>
      </w:pPr>
    </w:p>
    <w:p w14:paraId="2CD11930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ru-RU"/>
        </w:rPr>
      </w:pPr>
      <w:r w:rsidRPr="00F566C0">
        <w:rPr>
          <w:sz w:val="28"/>
          <w:lang w:val="ru-RU"/>
        </w:rPr>
        <w:t>График:</w:t>
      </w:r>
    </w:p>
    <w:p w14:paraId="6CC01735" w14:textId="77777777" w:rsid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8"/>
          <w:lang w:val="ru-RU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29A4D13A" wp14:editId="32FB6B53">
            <wp:simplePos x="0" y="0"/>
            <wp:positionH relativeFrom="page">
              <wp:align>center</wp:align>
            </wp:positionH>
            <wp:positionV relativeFrom="paragraph">
              <wp:posOffset>345440</wp:posOffset>
            </wp:positionV>
            <wp:extent cx="2582154" cy="3131820"/>
            <wp:effectExtent l="0" t="0" r="8890" b="0"/>
            <wp:wrapThrough wrapText="bothSides">
              <wp:wrapPolygon edited="0">
                <wp:start x="0" y="0"/>
                <wp:lineTo x="0" y="21416"/>
                <wp:lineTo x="21515" y="21416"/>
                <wp:lineTo x="2151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154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7451E" w14:textId="77777777" w:rsidR="00F566C0" w:rsidRPr="00F566C0" w:rsidRDefault="00F566C0" w:rsidP="00E81C33">
      <w:pPr>
        <w:pBdr>
          <w:top w:val="nil"/>
          <w:left w:val="nil"/>
          <w:bottom w:val="nil"/>
          <w:right w:val="nil"/>
          <w:between w:val="nil"/>
        </w:pBdr>
        <w:tabs>
          <w:tab w:val="left" w:pos="2484"/>
        </w:tabs>
        <w:spacing w:line="360" w:lineRule="auto"/>
        <w:rPr>
          <w:sz w:val="24"/>
          <w:lang w:val="ru-RU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4384" behindDoc="0" locked="0" layoutInCell="1" allowOverlap="1" wp14:anchorId="324DC06A" wp14:editId="6BDB5F46">
            <wp:simplePos x="0" y="0"/>
            <wp:positionH relativeFrom="page">
              <wp:posOffset>2538730</wp:posOffset>
            </wp:positionH>
            <wp:positionV relativeFrom="paragraph">
              <wp:posOffset>4168775</wp:posOffset>
            </wp:positionV>
            <wp:extent cx="4172585" cy="3375629"/>
            <wp:effectExtent l="0" t="0" r="0" b="0"/>
            <wp:wrapThrough wrapText="bothSides">
              <wp:wrapPolygon edited="0">
                <wp:start x="0" y="0"/>
                <wp:lineTo x="0" y="21458"/>
                <wp:lineTo x="21498" y="21458"/>
                <wp:lineTo x="21498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375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342EC" w14:textId="77777777" w:rsidR="00F566C0" w:rsidRDefault="00C038F2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iCs w:val="0"/>
          <w:color w:val="333333"/>
          <w:spacing w:val="2"/>
          <w:sz w:val="24"/>
          <w:szCs w:val="21"/>
          <w:lang w:val="ru-RU"/>
        </w:rPr>
      </w:pPr>
      <m:oMathPara>
        <m:oMath>
          <m:f>
            <m:fPr>
              <m:ctrlPr>
                <w:rPr>
                  <w:rStyle w:val="af0"/>
                  <w:rFonts w:ascii="Cambria Math" w:eastAsia="Times New Roman" w:hAnsi="Cambria Math" w:cs="Helvetica"/>
                  <w:i w:val="0"/>
                  <w:iCs w:val="0"/>
                  <w:color w:val="333333"/>
                  <w:spacing w:val="2"/>
                  <w:sz w:val="24"/>
                  <w:szCs w:val="21"/>
                  <w:lang w:val="ru-RU"/>
                </w:rPr>
              </m:ctrlPr>
            </m:fPr>
            <m:num>
              <m:sSup>
                <m:sSupPr>
                  <m:ctrlPr>
                    <w:rPr>
                      <w:rStyle w:val="af0"/>
                      <w:rFonts w:ascii="Cambria Math" w:eastAsia="Times New Roman" w:hAnsi="Cambria Math" w:cs="Helvetica"/>
                      <w:i w:val="0"/>
                      <w:iCs w:val="0"/>
                      <w:color w:val="333333"/>
                      <w:spacing w:val="2"/>
                      <w:sz w:val="24"/>
                      <w:szCs w:val="21"/>
                      <w:lang w:val="ru-RU"/>
                    </w:rPr>
                  </m:ctrlPr>
                </m:sSupPr>
                <m:e>
                  <m:r>
                    <w:rPr>
                      <w:rStyle w:val="af0"/>
                      <w:rFonts w:ascii="Cambria Math" w:hAnsi="Cambria Math" w:cs="Helvetica"/>
                      <w:color w:val="333333"/>
                      <w:spacing w:val="2"/>
                      <w:sz w:val="24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af0"/>
                      <w:rFonts w:ascii="Cambria Math" w:hAnsi="Cambria Math" w:cs="Helvetica"/>
                      <w:color w:val="333333"/>
                      <w:spacing w:val="2"/>
                      <w:sz w:val="24"/>
                      <w:szCs w:val="21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af0"/>
                  <w:rFonts w:ascii="Cambria Math" w:hAnsi="Cambria Math" w:cs="Helvetica"/>
                  <w:color w:val="333333"/>
                  <w:spacing w:val="2"/>
                  <w:sz w:val="24"/>
                  <w:szCs w:val="21"/>
                  <w:lang w:val="ru-RU"/>
                </w:rPr>
                <m:t>-5</m:t>
              </m:r>
            </m:num>
            <m:den>
              <m:r>
                <w:rPr>
                  <w:rStyle w:val="af0"/>
                  <w:rFonts w:ascii="Cambria Math" w:hAnsi="Cambria Math" w:cs="Helvetica"/>
                  <w:color w:val="333333"/>
                  <w:spacing w:val="2"/>
                  <w:sz w:val="24"/>
                  <w:szCs w:val="21"/>
                  <w:lang w:val="ru-RU"/>
                </w:rPr>
                <m:t>x</m:t>
              </m:r>
              <m:r>
                <m:rPr>
                  <m:sty m:val="p"/>
                </m:rPr>
                <w:rPr>
                  <w:rStyle w:val="af0"/>
                  <w:rFonts w:ascii="Cambria Math" w:hAnsi="Cambria Math" w:cs="Helvetica"/>
                  <w:color w:val="333333"/>
                  <w:spacing w:val="2"/>
                  <w:sz w:val="24"/>
                  <w:szCs w:val="21"/>
                  <w:lang w:val="ru-RU"/>
                </w:rPr>
                <m:t>-1</m:t>
              </m:r>
            </m:den>
          </m:f>
        </m:oMath>
      </m:oMathPara>
    </w:p>
    <w:p w14:paraId="6E9B4C52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56CBD7E7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6526AB55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1787C3BB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4E6CAD55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3A426BE6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21321E1D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1ABA03EC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6D352FDA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2C79A419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51992E1F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7C8B2955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01BDAC6D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648C7F87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7D054525" w14:textId="77777777" w:rsidR="00F566C0" w:rsidRDefault="00F566C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color w:val="333333"/>
          <w:spacing w:val="2"/>
          <w:sz w:val="24"/>
          <w:szCs w:val="21"/>
          <w:lang w:val="ru-RU"/>
        </w:rPr>
      </w:pPr>
    </w:p>
    <w:p w14:paraId="4E3A8AE3" w14:textId="77777777" w:rsidR="00F566C0" w:rsidRDefault="00C038F2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af0"/>
          <w:i w:val="0"/>
          <w:iCs w:val="0"/>
          <w:color w:val="333333"/>
          <w:spacing w:val="2"/>
          <w:sz w:val="24"/>
          <w:szCs w:val="21"/>
          <w:lang w:val="ru-RU"/>
        </w:rPr>
      </w:pPr>
      <m:oMathPara>
        <m:oMath>
          <m:f>
            <m:fPr>
              <m:ctrlPr>
                <w:rPr>
                  <w:rStyle w:val="af0"/>
                  <w:rFonts w:ascii="Cambria Math" w:eastAsia="Times New Roman" w:hAnsi="Cambria Math" w:cs="Helvetica"/>
                  <w:i w:val="0"/>
                  <w:iCs w:val="0"/>
                  <w:color w:val="333333"/>
                  <w:spacing w:val="2"/>
                  <w:sz w:val="24"/>
                  <w:szCs w:val="21"/>
                  <w:lang w:val="ru-RU"/>
                </w:rPr>
              </m:ctrlPr>
            </m:fPr>
            <m:num>
              <m:func>
                <m:funcPr>
                  <m:ctrlPr>
                    <w:rPr>
                      <w:rStyle w:val="af0"/>
                      <w:rFonts w:ascii="Cambria Math" w:eastAsia="Times New Roman" w:hAnsi="Cambria Math" w:cs="Helvetica"/>
                      <w:i w:val="0"/>
                      <w:iCs w:val="0"/>
                      <w:color w:val="333333"/>
                      <w:spacing w:val="2"/>
                      <w:sz w:val="24"/>
                      <w:szCs w:val="21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af0"/>
                      <w:rFonts w:ascii="Cambria Math" w:eastAsia="Times New Roman" w:hAnsi="Cambria Math" w:cs="Helvetica"/>
                      <w:color w:val="333333"/>
                      <w:spacing w:val="2"/>
                      <w:sz w:val="24"/>
                      <w:szCs w:val="21"/>
                      <w:lang w:val="ru-RU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Style w:val="af0"/>
                          <w:rFonts w:ascii="Cambria Math" w:eastAsia="Times New Roman" w:hAnsi="Cambria Math" w:cs="Helvetica"/>
                          <w:i w:val="0"/>
                          <w:iCs w:val="0"/>
                          <w:color w:val="333333"/>
                          <w:spacing w:val="2"/>
                          <w:sz w:val="24"/>
                          <w:szCs w:val="21"/>
                          <w:lang w:val="ru-RU"/>
                        </w:rPr>
                      </m:ctrlPr>
                    </m:sSupPr>
                    <m:e>
                      <m:r>
                        <w:rPr>
                          <w:rStyle w:val="af0"/>
                          <w:rFonts w:ascii="Cambria Math" w:hAnsi="Cambria Math" w:cs="Helvetica"/>
                          <w:color w:val="333333"/>
                          <w:spacing w:val="2"/>
                          <w:sz w:val="24"/>
                          <w:szCs w:val="21"/>
                          <w:lang w:val="ru-RU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f0"/>
                          <w:rFonts w:ascii="Cambria Math" w:hAnsi="Cambria Math" w:cs="Helvetica"/>
                          <w:color w:val="333333"/>
                          <w:spacing w:val="2"/>
                          <w:sz w:val="24"/>
                          <w:szCs w:val="21"/>
                          <w:lang w:val="ru-RU"/>
                        </w:rPr>
                        <m:t>2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Style w:val="af0"/>
                      <w:rFonts w:ascii="Cambria Math" w:eastAsia="Times New Roman" w:hAnsi="Cambria Math" w:cs="Helvetica"/>
                      <w:i w:val="0"/>
                      <w:iCs w:val="0"/>
                      <w:color w:val="333333"/>
                      <w:spacing w:val="2"/>
                      <w:sz w:val="24"/>
                      <w:szCs w:val="21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af0"/>
                      <w:rFonts w:ascii="Cambria Math" w:eastAsia="Times New Roman" w:hAnsi="Cambria Math" w:cs="Helvetica"/>
                      <w:color w:val="333333"/>
                      <w:spacing w:val="2"/>
                      <w:sz w:val="24"/>
                      <w:szCs w:val="21"/>
                      <w:lang w:val="ru-RU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Style w:val="af0"/>
                          <w:rFonts w:ascii="Cambria Math" w:eastAsia="Times New Roman" w:hAnsi="Cambria Math" w:cs="Helvetica"/>
                          <w:i w:val="0"/>
                          <w:iCs w:val="0"/>
                          <w:color w:val="333333"/>
                          <w:spacing w:val="2"/>
                          <w:sz w:val="24"/>
                          <w:szCs w:val="21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0"/>
                              <w:rFonts w:ascii="Cambria Math" w:hAnsi="Cambria Math" w:cs="Helvetica"/>
                              <w:i w:val="0"/>
                              <w:iCs w:val="0"/>
                              <w:color w:val="333333"/>
                              <w:spacing w:val="2"/>
                              <w:sz w:val="24"/>
                              <w:szCs w:val="21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af0"/>
                              <w:rFonts w:ascii="Cambria Math" w:hAnsi="Cambria Math" w:cs="Helvetica"/>
                              <w:color w:val="333333"/>
                              <w:spacing w:val="2"/>
                              <w:sz w:val="24"/>
                              <w:szCs w:val="21"/>
                              <w:lang w:val="ru-RU"/>
                            </w:rPr>
                            <m:t>2*x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af0"/>
                          <w:rFonts w:ascii="Cambria Math" w:hAnsi="Cambria Math" w:cs="Helvetica"/>
                          <w:color w:val="333333"/>
                          <w:spacing w:val="2"/>
                          <w:sz w:val="24"/>
                          <w:szCs w:val="21"/>
                          <w:lang w:val="ru-RU"/>
                        </w:rPr>
                        <m:t>2</m:t>
                      </m:r>
                    </m:sup>
                  </m:sSup>
                </m:e>
              </m:func>
            </m:den>
          </m:f>
          <m:r>
            <m:rPr>
              <m:sty m:val="p"/>
            </m:rPr>
            <w:rPr>
              <w:rStyle w:val="af0"/>
              <w:rFonts w:ascii="Cambria Math" w:hAnsi="Cambria Math" w:cs="Helvetica"/>
              <w:color w:val="333333"/>
              <w:spacing w:val="2"/>
              <w:sz w:val="24"/>
              <w:szCs w:val="21"/>
              <w:lang w:val="ru-RU"/>
            </w:rPr>
            <m:t>+1</m:t>
          </m:r>
        </m:oMath>
      </m:oMathPara>
    </w:p>
    <w:p w14:paraId="36EEF66A" w14:textId="77777777" w:rsidR="00585600" w:rsidRPr="00F566C0" w:rsidRDefault="000456A0" w:rsidP="00D46C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333333"/>
          <w:spacing w:val="2"/>
          <w:sz w:val="24"/>
          <w:szCs w:val="21"/>
          <w:lang w:val="ru-RU"/>
        </w:rPr>
      </w:pPr>
      <w:r w:rsidRPr="00F566C0">
        <w:rPr>
          <w:lang w:val="ru-RU"/>
        </w:rPr>
        <w:br w:type="page"/>
      </w:r>
    </w:p>
    <w:p w14:paraId="08701315" w14:textId="77777777" w:rsidR="00585600" w:rsidRDefault="000456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14:paraId="4E98C68C" w14:textId="77777777" w:rsidR="00585600" w:rsidRDefault="0058560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605D25B" w14:textId="77777777" w:rsidR="00F566C0" w:rsidRPr="00F566C0" w:rsidRDefault="00F566C0" w:rsidP="00F566C0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auto"/>
          <w:spacing w:val="2"/>
          <w:sz w:val="28"/>
          <w:szCs w:val="28"/>
          <w:lang w:val="ru-RU"/>
        </w:rPr>
      </w:pPr>
      <w:r w:rsidRPr="00F566C0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  <w:lang w:val="ru-RU"/>
        </w:rPr>
        <w:t>Частина 1</w:t>
      </w:r>
    </w:p>
    <w:p w14:paraId="3863E3AC" w14:textId="77777777" w:rsidR="00F566C0" w:rsidRDefault="00F566C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41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1"/>
      </w:tblGrid>
      <w:tr w:rsidR="00585600" w14:paraId="133C5B7A" w14:textId="77777777" w:rsidTr="00CB37D5">
        <w:trPr>
          <w:trHeight w:val="320"/>
        </w:trPr>
        <w:tc>
          <w:tcPr>
            <w:tcW w:w="9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0590" w14:textId="77777777" w:rsidR="00585600" w:rsidRDefault="00F56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566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</w:t>
            </w:r>
            <w:r w:rsidR="000456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</w:t>
            </w:r>
            <w:ins w:id="0" w:author="Student Progbase" w:date="2020-10-10T10:30:00Z">
              <w:r w:rsidR="000456A0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s</w:t>
              </w:r>
            </w:ins>
          </w:p>
        </w:tc>
      </w:tr>
      <w:tr w:rsidR="00CB37D5" w:rsidRPr="00F566C0" w14:paraId="58CB58CE" w14:textId="77777777" w:rsidTr="00CB37D5">
        <w:trPr>
          <w:trHeight w:val="10380"/>
        </w:trPr>
        <w:tc>
          <w:tcPr>
            <w:tcW w:w="9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224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using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System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14:paraId="6DE0E966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14:paraId="6866E4AA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namespace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z1</w:t>
            </w:r>
          </w:p>
          <w:p w14:paraId="4E5F3C47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{</w:t>
            </w:r>
          </w:p>
          <w:p w14:paraId="36984690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Program</w:t>
            </w:r>
          </w:p>
          <w:p w14:paraId="0AD7C2D4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{</w:t>
            </w:r>
          </w:p>
          <w:p w14:paraId="125A018E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static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void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Main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</w:t>
            </w:r>
          </w:p>
          <w:p w14:paraId="21FA6374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{</w:t>
            </w:r>
          </w:p>
          <w:p w14:paraId="1DC61BD4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"Write a 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542660D1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=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Parse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ReadLine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());</w:t>
            </w:r>
          </w:p>
          <w:p w14:paraId="5F5D12BB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"Write b 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10A483DA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=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Parse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ReadLine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());</w:t>
            </w:r>
          </w:p>
          <w:p w14:paraId="1262F599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"Write c 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7974B948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=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Parse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ReadLine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());</w:t>
            </w:r>
          </w:p>
          <w:p w14:paraId="0DF50309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((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-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 !=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&amp;&amp;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!=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&amp;&amp;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Sin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 !=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</w:t>
            </w:r>
          </w:p>
          <w:p w14:paraId="0B8217C3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{</w:t>
            </w:r>
          </w:p>
          <w:p w14:paraId="18D63CC1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d0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= 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Pow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+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3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), 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+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)) -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10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 / 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-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6DE57255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d1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=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5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*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+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/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14:paraId="166005E4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d2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=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Abs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Cos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 /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Sin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 +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5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));</w:t>
            </w:r>
          </w:p>
          <w:p w14:paraId="7CCEBB97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14:paraId="21FF7FCD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=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d0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+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d1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+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d2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14:paraId="61D69D55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14:paraId="015EB91F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"a = {0}"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29F09BAD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"b = {0}"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0E910548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"c = {0}"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6C845A6E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"d0 = {0}"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d0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2C8E2A28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"d1 = {0}"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d1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64F409E2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"d2 = {0}"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d2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012C1CA4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"d = {0}"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14536485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}</w:t>
            </w:r>
          </w:p>
          <w:p w14:paraId="5E440AD9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</w:p>
          <w:p w14:paraId="73610593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{</w:t>
            </w:r>
          </w:p>
          <w:p w14:paraId="6C1FDFB8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"Doesn`t correspond to ODZ!"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1DD697D9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}</w:t>
            </w:r>
          </w:p>
          <w:p w14:paraId="4C8C1900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}</w:t>
            </w:r>
          </w:p>
          <w:p w14:paraId="35A8058B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}</w:t>
            </w:r>
          </w:p>
          <w:p w14:paraId="09E97898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14:paraId="7478C931" w14:textId="2A3F4135" w:rsidR="00CB37D5" w:rsidRPr="00F566C0" w:rsidRDefault="00CB37D5" w:rsidP="00CB37D5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8"/>
                <w:szCs w:val="16"/>
              </w:rPr>
            </w:pPr>
          </w:p>
        </w:tc>
      </w:tr>
    </w:tbl>
    <w:p w14:paraId="5C36B327" w14:textId="4FB3BC24" w:rsidR="00C301F7" w:rsidRPr="00CB37D5" w:rsidRDefault="000456A0" w:rsidP="00CB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="00C301F7">
        <w:rPr>
          <w:rFonts w:ascii="Times New Roman" w:hAnsi="Times New Roman" w:cs="Times New Roman"/>
          <w:b/>
          <w:bCs/>
          <w:spacing w:val="2"/>
          <w:sz w:val="28"/>
          <w:szCs w:val="28"/>
          <w:lang w:val="ru-RU"/>
        </w:rPr>
        <w:lastRenderedPageBreak/>
        <w:t>Частина 2</w:t>
      </w:r>
    </w:p>
    <w:p w14:paraId="3983D721" w14:textId="77777777" w:rsidR="00C301F7" w:rsidRDefault="00C301F7" w:rsidP="00C301F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C301F7" w14:paraId="7AE7917D" w14:textId="77777777" w:rsidTr="00F504D5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F6A" w14:textId="77777777" w:rsidR="00C301F7" w:rsidRDefault="00C301F7" w:rsidP="00F50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566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</w:t>
            </w:r>
            <w:ins w:id="1" w:author="Student Progbase" w:date="2020-10-10T10:30:00Z"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s</w:t>
              </w:r>
            </w:ins>
          </w:p>
        </w:tc>
      </w:tr>
      <w:tr w:rsidR="00C301F7" w:rsidRPr="00C301F7" w14:paraId="4BFF1313" w14:textId="77777777" w:rsidTr="00F504D5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47E7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using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System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14:paraId="00B739B2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14:paraId="102D0DCD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namespace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z2</w:t>
            </w:r>
          </w:p>
          <w:p w14:paraId="2B77246D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{</w:t>
            </w:r>
          </w:p>
          <w:p w14:paraId="14BD3C5C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Program</w:t>
            </w:r>
          </w:p>
          <w:p w14:paraId="3AC14D95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{</w:t>
            </w:r>
          </w:p>
          <w:p w14:paraId="24CA1925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static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void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Main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</w:t>
            </w:r>
          </w:p>
          <w:p w14:paraId="783371A9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{</w:t>
            </w:r>
          </w:p>
          <w:p w14:paraId="689C5CB3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"Write x 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519D260E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=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Parse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ReadLine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());</w:t>
            </w:r>
          </w:p>
          <w:p w14:paraId="14C9B790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14:paraId="1993C5F0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14:paraId="551D4B9F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&gt;=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&amp;&amp;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&lt;=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8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){</w:t>
            </w:r>
          </w:p>
          <w:p w14:paraId="5FEAFEE2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 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Pow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)-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5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)/(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55410210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}</w:t>
            </w:r>
          </w:p>
          <w:p w14:paraId="39F8F11C" w14:textId="25D20256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</w:t>
            </w:r>
            <w:r w:rsidRPr="00CB37D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 </w:t>
            </w:r>
            <w:r w:rsidR="00C038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){</w:t>
            </w:r>
          </w:p>
          <w:p w14:paraId="1E469C16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double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NaN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14:paraId="15DEB476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}</w:t>
            </w:r>
          </w:p>
          <w:p w14:paraId="1BBDDCC0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{</w:t>
            </w:r>
          </w:p>
          <w:p w14:paraId="5DCA68F8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Cos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Pow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)) /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Pow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Math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Sin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),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 + </w:t>
            </w:r>
            <w:r w:rsidRPr="00CB37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14:paraId="3929ED47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}   </w:t>
            </w:r>
          </w:p>
          <w:p w14:paraId="188087F3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</w:p>
          <w:p w14:paraId="15EC2FE0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14:paraId="20F55980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   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Console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CB37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WriteLine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r w:rsidRPr="00CB37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"y = {0}"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, </w:t>
            </w:r>
            <w:r w:rsidRPr="00CB37D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y</w:t>
            </w: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7F775505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    }</w:t>
            </w:r>
          </w:p>
          <w:p w14:paraId="200592A2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    }</w:t>
            </w:r>
          </w:p>
          <w:p w14:paraId="10D72766" w14:textId="77777777" w:rsidR="00CB37D5" w:rsidRPr="00CB37D5" w:rsidRDefault="00CB37D5" w:rsidP="00CB37D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CB37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}</w:t>
            </w:r>
          </w:p>
          <w:p w14:paraId="38EF3633" w14:textId="2ED8DA1D" w:rsidR="00C301F7" w:rsidRPr="00C301F7" w:rsidRDefault="00C301F7" w:rsidP="00C301F7">
            <w:pPr>
              <w:rPr>
                <w:rFonts w:ascii="Consolas" w:hAnsi="Consolas"/>
                <w:sz w:val="18"/>
              </w:rPr>
            </w:pPr>
          </w:p>
        </w:tc>
      </w:tr>
    </w:tbl>
    <w:p w14:paraId="138BA3DC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9EE3C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D5604B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F7B0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9D7A2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21A45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6C0A7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199C9C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9F39F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240AC8" w14:textId="77777777" w:rsidR="00C301F7" w:rsidRDefault="00C30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133927" w14:textId="77777777" w:rsidR="00C301F7" w:rsidRDefault="00C301F7" w:rsidP="00CB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47518" w14:textId="77777777" w:rsidR="00585600" w:rsidRDefault="000456A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 результатів</w:t>
      </w:r>
    </w:p>
    <w:p w14:paraId="7A2EF595" w14:textId="20B22464" w:rsidR="00585600" w:rsidRDefault="00CB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B37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Час</w:t>
      </w:r>
      <w:r w:rsidRPr="00CB37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тина 1</w:t>
      </w:r>
    </w:p>
    <w:p w14:paraId="6D2ADE67" w14:textId="77777777" w:rsidR="00CB37D5" w:rsidRDefault="00CB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30C0F8E" w14:textId="05B98A3E" w:rsidR="00CB37D5" w:rsidRDefault="00CB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Коректні значення для ОДЗ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77"/>
      </w:tblGrid>
      <w:tr w:rsidR="00CB37D5" w14:paraId="69FD8EAF" w14:textId="77777777" w:rsidTr="00CB37D5">
        <w:tc>
          <w:tcPr>
            <w:tcW w:w="9477" w:type="dxa"/>
          </w:tcPr>
          <w:p w14:paraId="5F07A1D7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Write a </w:t>
            </w:r>
          </w:p>
          <w:p w14:paraId="42D8995C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0,2</w:t>
            </w:r>
          </w:p>
          <w:p w14:paraId="0A80399D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Write b </w:t>
            </w:r>
          </w:p>
          <w:p w14:paraId="742EF1AE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-12,5</w:t>
            </w:r>
          </w:p>
          <w:p w14:paraId="47FAA283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Write c </w:t>
            </w:r>
          </w:p>
          <w:p w14:paraId="753950A1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1</w:t>
            </w:r>
          </w:p>
          <w:p w14:paraId="32D736E9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a = 0,2</w:t>
            </w:r>
          </w:p>
          <w:p w14:paraId="05625D64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 = -12,5</w:t>
            </w:r>
          </w:p>
          <w:p w14:paraId="29A58984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 = 1</w:t>
            </w:r>
          </w:p>
          <w:p w14:paraId="4E994BAB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d0 = 0,01889763779527575</w:t>
            </w:r>
          </w:p>
          <w:p w14:paraId="69F8BA3B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d1 = -57,5</w:t>
            </w:r>
          </w:p>
          <w:p w14:paraId="060D64D8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d2 = 3,1658185685428717</w:t>
            </w:r>
          </w:p>
          <w:p w14:paraId="25207A38" w14:textId="4AE26C2A" w:rsidR="00CB37D5" w:rsidRPr="00CB37D5" w:rsidRDefault="00CB37D5" w:rsidP="00CB37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B37D5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d = -54,31528379366185</w:t>
            </w:r>
          </w:p>
        </w:tc>
      </w:tr>
    </w:tbl>
    <w:p w14:paraId="447DA05E" w14:textId="77777777" w:rsidR="00CB37D5" w:rsidRPr="00CB37D5" w:rsidRDefault="00CB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905913" w14:textId="72043481" w:rsidR="00585600" w:rsidRDefault="00CB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Некоректні значення для ОДЗ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77"/>
      </w:tblGrid>
      <w:tr w:rsidR="00CB37D5" w:rsidRPr="00CB37D5" w14:paraId="7A25FBF3" w14:textId="77777777" w:rsidTr="00CB37D5">
        <w:tc>
          <w:tcPr>
            <w:tcW w:w="9477" w:type="dxa"/>
          </w:tcPr>
          <w:p w14:paraId="13A7E5A1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</w:pPr>
            <w:r w:rsidRPr="00CB37D5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Write a</w:t>
            </w:r>
          </w:p>
          <w:p w14:paraId="2B20FD2C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</w:pPr>
            <w:r w:rsidRPr="00CB37D5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1</w:t>
            </w:r>
          </w:p>
          <w:p w14:paraId="2B9D56DB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</w:pPr>
            <w:r w:rsidRPr="00CB37D5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Write b</w:t>
            </w:r>
          </w:p>
          <w:p w14:paraId="4E19C92E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</w:pPr>
            <w:r w:rsidRPr="00CB37D5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1</w:t>
            </w:r>
          </w:p>
          <w:p w14:paraId="4E47B756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</w:pPr>
            <w:r w:rsidRPr="00CB37D5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Write c</w:t>
            </w:r>
          </w:p>
          <w:p w14:paraId="30513EFA" w14:textId="77777777" w:rsidR="00CB37D5" w:rsidRPr="00CB37D5" w:rsidRDefault="00CB37D5" w:rsidP="00CB37D5">
            <w:pPr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</w:pPr>
            <w:r w:rsidRPr="00CB37D5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9</w:t>
            </w:r>
          </w:p>
          <w:p w14:paraId="7646187A" w14:textId="37E9C367" w:rsidR="00CB37D5" w:rsidRPr="00CB37D5" w:rsidRDefault="00CB37D5" w:rsidP="00CB37D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CB37D5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Doesn`t correspond to ODZ!</w:t>
            </w:r>
          </w:p>
        </w:tc>
      </w:tr>
    </w:tbl>
    <w:p w14:paraId="273BDB6E" w14:textId="77777777" w:rsidR="00CB37D5" w:rsidRPr="00CB37D5" w:rsidRDefault="00CB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AB62929" w14:textId="77777777" w:rsidR="00585600" w:rsidRDefault="005856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EC322" w14:textId="77777777" w:rsidR="00C038F2" w:rsidRDefault="00CB37D5" w:rsidP="00C0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Частина 2</w:t>
      </w:r>
    </w:p>
    <w:p w14:paraId="1936376E" w14:textId="0399D4A0" w:rsidR="00C038F2" w:rsidRPr="00C038F2" w:rsidRDefault="00C038F2" w:rsidP="00C038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Коректні значення для ОДЗ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77"/>
      </w:tblGrid>
      <w:tr w:rsidR="00C038F2" w14:paraId="6F845C00" w14:textId="77777777" w:rsidTr="00D967D8">
        <w:tc>
          <w:tcPr>
            <w:tcW w:w="9477" w:type="dxa"/>
          </w:tcPr>
          <w:p w14:paraId="1C7F0A93" w14:textId="77777777" w:rsidR="00C038F2" w:rsidRPr="00C038F2" w:rsidRDefault="00C038F2" w:rsidP="00C038F2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038F2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Write x </w:t>
            </w:r>
          </w:p>
          <w:p w14:paraId="50C574B4" w14:textId="77777777" w:rsidR="00C038F2" w:rsidRPr="00C038F2" w:rsidRDefault="00C038F2" w:rsidP="00C038F2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038F2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3</w:t>
            </w:r>
          </w:p>
          <w:p w14:paraId="4CD67479" w14:textId="77777777" w:rsidR="00C038F2" w:rsidRDefault="00C038F2" w:rsidP="00C038F2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038F2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y = 2</w:t>
            </w:r>
          </w:p>
          <w:p w14:paraId="453D498E" w14:textId="77777777" w:rsidR="00C038F2" w:rsidRDefault="00C038F2" w:rsidP="00C038F2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14:paraId="03208614" w14:textId="77777777" w:rsidR="00C038F2" w:rsidRPr="00C038F2" w:rsidRDefault="00C038F2" w:rsidP="00C038F2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038F2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Write x</w:t>
            </w:r>
          </w:p>
          <w:p w14:paraId="11C465C4" w14:textId="77777777" w:rsidR="00C038F2" w:rsidRPr="00C038F2" w:rsidRDefault="00C038F2" w:rsidP="00C038F2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038F2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10</w:t>
            </w:r>
          </w:p>
          <w:p w14:paraId="30DED454" w14:textId="3680C209" w:rsidR="00C038F2" w:rsidRPr="00CB37D5" w:rsidRDefault="00C038F2" w:rsidP="00C038F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8F2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y = 2,0346141732860272</w:t>
            </w:r>
          </w:p>
        </w:tc>
      </w:tr>
    </w:tbl>
    <w:p w14:paraId="43CA62C3" w14:textId="77777777" w:rsidR="00C038F2" w:rsidRPr="00CB37D5" w:rsidRDefault="00C038F2" w:rsidP="00C0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3BA8EF" w14:textId="77777777" w:rsidR="00C038F2" w:rsidRDefault="00C038F2" w:rsidP="00C0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Некоректні значення для ОДЗ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77"/>
      </w:tblGrid>
      <w:tr w:rsidR="00C038F2" w:rsidRPr="00CB37D5" w14:paraId="024AF8C4" w14:textId="77777777" w:rsidTr="00D967D8">
        <w:tc>
          <w:tcPr>
            <w:tcW w:w="9477" w:type="dxa"/>
          </w:tcPr>
          <w:p w14:paraId="5F3ED190" w14:textId="77777777" w:rsidR="00C038F2" w:rsidRPr="00C038F2" w:rsidRDefault="00C038F2" w:rsidP="00C038F2">
            <w:pPr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</w:pPr>
            <w:r w:rsidRPr="00C038F2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Write x</w:t>
            </w:r>
          </w:p>
          <w:p w14:paraId="07FA6C9D" w14:textId="77777777" w:rsidR="00C038F2" w:rsidRPr="00C038F2" w:rsidRDefault="00C038F2" w:rsidP="00C038F2">
            <w:pPr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</w:pPr>
            <w:r w:rsidRPr="00C038F2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1</w:t>
            </w:r>
          </w:p>
          <w:p w14:paraId="19B2FAC4" w14:textId="2D257AB5" w:rsidR="00C038F2" w:rsidRPr="00CB37D5" w:rsidRDefault="00C038F2" w:rsidP="00C038F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C038F2">
              <w:rPr>
                <w:rFonts w:ascii="Consolas" w:eastAsia="Times New Roman" w:hAnsi="Consolas" w:cs="Times New Roman"/>
                <w:bCs/>
                <w:sz w:val="18"/>
                <w:szCs w:val="18"/>
                <w:lang w:val="uk-UA"/>
              </w:rPr>
              <w:t>y = -?</w:t>
            </w:r>
          </w:p>
        </w:tc>
      </w:tr>
    </w:tbl>
    <w:p w14:paraId="5955DC17" w14:textId="1136163A" w:rsidR="00585600" w:rsidRPr="00C038F2" w:rsidRDefault="00585600" w:rsidP="00CB37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264799A" w14:textId="77777777" w:rsidR="00C038F2" w:rsidRDefault="00C038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E17A9C" w14:textId="77777777" w:rsidR="00C038F2" w:rsidRDefault="00C038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A7E14F" w14:textId="77777777" w:rsidR="00C038F2" w:rsidRDefault="00C038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5F13B0" w14:textId="77777777" w:rsidR="00C038F2" w:rsidRDefault="00C038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76197D" w14:textId="77777777" w:rsidR="00C038F2" w:rsidRDefault="00C038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682B7EA" w14:textId="77777777" w:rsidR="00C038F2" w:rsidRDefault="00C038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E94229" w14:textId="74BCB543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14:paraId="089BF6A4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519997" w14:textId="51BA8F86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Виконавши дану лабораторну роботу було проведено точні обчислення математичних формул за допомогою операторів та функцій мови С#. </w:t>
      </w:r>
    </w:p>
    <w:p w14:paraId="52273198" w14:textId="5821E195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результаті виконання завдання </w:t>
      </w:r>
      <w:r w:rsidR="00C038F2" w:rsidRPr="00C038F2">
        <w:rPr>
          <w:rFonts w:ascii="Times New Roman" w:eastAsia="Times New Roman" w:hAnsi="Times New Roman" w:cs="Times New Roman"/>
          <w:sz w:val="28"/>
          <w:szCs w:val="28"/>
          <w:lang w:val="ru-RU"/>
        </w:rPr>
        <w:t>1-2</w:t>
      </w: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було</w:t>
      </w:r>
      <w:r w:rsidR="00C03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застосовано оператори стандартних функцій для </w:t>
      </w: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демонстрації спрощення програмного коду при прийнятті програмою рішень і обробки числових значень на основі вхідних даних. </w:t>
      </w:r>
    </w:p>
    <w:p w14:paraId="44A675DA" w14:textId="77777777" w:rsidR="00585600" w:rsidRPr="004535C7" w:rsidRDefault="000456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Компіляція всього коду відбувалася за допомогою утиліти </w:t>
      </w:r>
      <w:r>
        <w:rPr>
          <w:rFonts w:ascii="Times New Roman" w:eastAsia="Times New Roman" w:hAnsi="Times New Roman" w:cs="Times New Roman"/>
          <w:sz w:val="28"/>
          <w:szCs w:val="28"/>
        </w:rPr>
        <w:t>dotnet</w:t>
      </w: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4103F9AC" w14:textId="77777777" w:rsidR="00585600" w:rsidRPr="004535C7" w:rsidRDefault="005856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585600" w:rsidRPr="004535C7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600"/>
    <w:rsid w:val="000456A0"/>
    <w:rsid w:val="000B68BE"/>
    <w:rsid w:val="004535C7"/>
    <w:rsid w:val="00585600"/>
    <w:rsid w:val="00BA1402"/>
    <w:rsid w:val="00C038F2"/>
    <w:rsid w:val="00C301F7"/>
    <w:rsid w:val="00CB37D5"/>
    <w:rsid w:val="00D46C90"/>
    <w:rsid w:val="00E81C33"/>
    <w:rsid w:val="00F5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1A4D"/>
  <w15:docId w15:val="{C648D425-CDBE-4EBF-9517-5079F985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535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535C7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45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a0"/>
    <w:rsid w:val="004535C7"/>
  </w:style>
  <w:style w:type="character" w:customStyle="1" w:styleId="mjxassistivemathml">
    <w:name w:val="mjx_assistive_mathml"/>
    <w:basedOn w:val="a0"/>
    <w:rsid w:val="004535C7"/>
  </w:style>
  <w:style w:type="character" w:styleId="af">
    <w:name w:val="Placeholder Text"/>
    <w:basedOn w:val="a0"/>
    <w:uiPriority w:val="99"/>
    <w:semiHidden/>
    <w:rsid w:val="004535C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A1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40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BA1402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A1402"/>
    <w:rPr>
      <w:i/>
      <w:iCs/>
    </w:rPr>
  </w:style>
  <w:style w:type="character" w:styleId="af1">
    <w:name w:val="Hyperlink"/>
    <w:basedOn w:val="a0"/>
    <w:uiPriority w:val="99"/>
    <w:unhideWhenUsed/>
    <w:rsid w:val="00D46C90"/>
    <w:rPr>
      <w:color w:val="0000FF" w:themeColor="hyperlink"/>
      <w:u w:val="single"/>
    </w:rPr>
  </w:style>
  <w:style w:type="table" w:styleId="af2">
    <w:name w:val="Table Grid"/>
    <w:basedOn w:val="a1"/>
    <w:uiPriority w:val="39"/>
    <w:rsid w:val="00CB37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B311C-6F06-416E-A2AD-9729971D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Gudzitska</dc:creator>
  <cp:lastModifiedBy>Darina Gudzitska</cp:lastModifiedBy>
  <cp:revision>4</cp:revision>
  <dcterms:created xsi:type="dcterms:W3CDTF">2020-10-12T19:07:00Z</dcterms:created>
  <dcterms:modified xsi:type="dcterms:W3CDTF">2020-10-15T15:26:00Z</dcterms:modified>
</cp:coreProperties>
</file>